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2D4B8668"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del w:id="0" w:author="Microsoft Office User" w:date="2021-03-23T13:44:00Z">
        <w:r w:rsidR="007B6CED" w:rsidDel="00F66847">
          <w:rPr>
            <w:rFonts w:eastAsia="Times New Roman"/>
          </w:rPr>
          <w:delText xml:space="preserve">Feb </w:delText>
        </w:r>
      </w:del>
      <w:ins w:id="1" w:author="Microsoft Office User" w:date="2021-03-23T13:44:00Z">
        <w:r w:rsidR="00F66847">
          <w:rPr>
            <w:rFonts w:eastAsia="Times New Roman"/>
          </w:rPr>
          <w:t>Mar</w:t>
        </w:r>
        <w:r w:rsidR="00F66847">
          <w:rPr>
            <w:rFonts w:eastAsia="Times New Roman"/>
          </w:rPr>
          <w:t xml:space="preserve"> </w:t>
        </w:r>
      </w:ins>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02152ADB"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C739715" w:rsidR="00F65A35" w:rsidRDefault="00F65A35" w:rsidP="00D42FF3">
      <w:r>
        <w:t xml:space="preserve">In 2021 we will be launching a </w:t>
      </w:r>
      <w:ins w:id="2" w:author="Microsoft Office User" w:date="2021-03-23T13:46:00Z">
        <w:r w:rsidR="00F66847">
          <w:rPr>
            <w:i/>
            <w:iCs/>
          </w:rPr>
          <w:fldChar w:fldCharType="begin"/>
        </w:r>
        <w:r w:rsidR="00F66847">
          <w:rPr>
            <w:i/>
            <w:iCs/>
          </w:rPr>
          <w:instrText xml:space="preserve"> HYPERLINK "https://w.amazon.com/bin/view/AWS/Teams/SA/Customer_Engagements/workshops/workshop-guardians/" </w:instrText>
        </w:r>
        <w:r w:rsidR="00F66847">
          <w:rPr>
            <w:i/>
            <w:iCs/>
          </w:rPr>
        </w:r>
        <w:r w:rsidR="00F66847">
          <w:rPr>
            <w:i/>
            <w:iCs/>
          </w:rPr>
          <w:fldChar w:fldCharType="separate"/>
        </w:r>
        <w:r w:rsidRPr="00F66847">
          <w:rPr>
            <w:rStyle w:val="Hyperlink"/>
            <w:i/>
            <w:iCs/>
          </w:rPr>
          <w:t>Workshop Guardian</w:t>
        </w:r>
        <w:r w:rsidRPr="00F66847">
          <w:rPr>
            <w:rStyle w:val="Hyperlink"/>
          </w:rPr>
          <w:t xml:space="preserve"> program</w:t>
        </w:r>
        <w:r w:rsidR="00F66847">
          <w:rPr>
            <w:i/>
            <w:iCs/>
          </w:rPr>
          <w:fldChar w:fldCharType="end"/>
        </w:r>
      </w:ins>
      <w:r>
        <w:t>,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4"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5"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24FD5390" w:rsidR="009E73A9" w:rsidRDefault="0074575D" w:rsidP="00D42FF3">
      <w:pPr>
        <w:rPr>
          <w:i/>
          <w:iCs/>
        </w:rPr>
      </w:pPr>
      <w:r w:rsidRPr="0074575D">
        <w:t xml:space="preserve">Workshop </w:t>
      </w:r>
      <w:proofErr w:type="spellStart"/>
      <w:r w:rsidRPr="0074575D">
        <w:t>url</w:t>
      </w:r>
      <w:proofErr w:type="spellEnd"/>
      <w:r w:rsidRPr="0074575D">
        <w:t xml:space="preserve">: </w:t>
      </w:r>
      <w:proofErr w:type="spellStart"/>
      <w:r w:rsidRPr="0074575D">
        <w:rPr>
          <w:i/>
          <w:iCs/>
        </w:rPr>
        <w:t>example.workshop.aws</w:t>
      </w:r>
      <w:proofErr w:type="spellEnd"/>
      <w:r w:rsidR="00DA5541">
        <w:rPr>
          <w:i/>
          <w:iCs/>
        </w:rPr>
        <w:t xml:space="preserve"> (you may not have this yet, that’s okay!)</w:t>
      </w:r>
    </w:p>
    <w:p w14:paraId="7E39FB17" w14:textId="1F7DDAB3" w:rsidR="009E73A9" w:rsidRDefault="004279D7" w:rsidP="00D42FF3">
      <w:pPr>
        <w:rPr>
          <w:i/>
          <w:iCs/>
          <w:color w:val="0000FF"/>
          <w:u w:val="single"/>
        </w:rPr>
      </w:pPr>
      <w:r>
        <w:t xml:space="preserve">Workshop </w:t>
      </w:r>
      <w:r w:rsidR="0074575D" w:rsidRPr="0074575D">
        <w:t xml:space="preserve">Author: </w:t>
      </w:r>
      <w:r w:rsidR="0074575D" w:rsidRPr="004279D7">
        <w:rPr>
          <w:i/>
          <w:iCs/>
          <w:color w:val="000000" w:themeColor="text1"/>
        </w:rPr>
        <w:t>someone@amazon.com</w:t>
      </w:r>
    </w:p>
    <w:p w14:paraId="6009F2B3" w14:textId="119C0771" w:rsidR="004279D7" w:rsidRPr="004279D7" w:rsidRDefault="004279D7" w:rsidP="00D42FF3">
      <w:pPr>
        <w:rPr>
          <w:i/>
          <w:iCs/>
          <w:color w:val="0000FF"/>
          <w:u w:val="single"/>
        </w:rPr>
      </w:pPr>
      <w:r>
        <w:t xml:space="preserve">Workshop Guardian/Reviewer: </w:t>
      </w:r>
      <w:r w:rsidRPr="004279D7">
        <w:rPr>
          <w:i/>
          <w:iCs/>
          <w:color w:val="000000" w:themeColor="text1"/>
        </w:rPr>
        <w:t>someone</w:t>
      </w:r>
      <w:r>
        <w:rPr>
          <w:i/>
          <w:iCs/>
          <w:color w:val="000000" w:themeColor="text1"/>
        </w:rPr>
        <w:t>-else</w:t>
      </w:r>
      <w:r w:rsidRPr="004279D7">
        <w:rPr>
          <w:i/>
          <w:iCs/>
          <w:color w:val="000000" w:themeColor="text1"/>
        </w:rPr>
        <w:t>@amazon.com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3189D13E" w:rsidR="00D32AC4" w:rsidRDefault="00D32AC4" w:rsidP="00D42FF3"/>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77777777" w:rsidR="00D32AC4" w:rsidRDefault="00D32AC4" w:rsidP="00D42FF3"/>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77777777" w:rsidR="00D32AC4" w:rsidRDefault="00D32AC4" w:rsidP="00D42FF3"/>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77777777" w:rsidR="00D32AC4" w:rsidRDefault="00D32AC4" w:rsidP="00D42FF3"/>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7777777" w:rsidR="00D32AC4" w:rsidRDefault="00D32AC4" w:rsidP="00D42FF3"/>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77777777" w:rsidR="00D32AC4" w:rsidRDefault="00D32AC4" w:rsidP="00D42FF3"/>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77777777" w:rsidR="00296E20" w:rsidRDefault="00296E20" w:rsidP="00D42FF3"/>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77777777" w:rsidR="00296E20" w:rsidRDefault="00296E20" w:rsidP="00D42FF3"/>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77777777" w:rsidR="00383E67" w:rsidRDefault="00383E67" w:rsidP="00D42FF3"/>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162F583F" w:rsidR="00296E20" w:rsidRDefault="00296E20" w:rsidP="00296E20"/>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77777777" w:rsidR="00383E67" w:rsidRDefault="00383E67" w:rsidP="00D42FF3"/>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77777777" w:rsidR="00296E20" w:rsidRDefault="00296E20" w:rsidP="00A43A7B"/>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77777777" w:rsidR="00296E20" w:rsidRDefault="00296E20" w:rsidP="00A43A7B"/>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77777777" w:rsidR="00296E20" w:rsidRDefault="00296E20" w:rsidP="00A43A7B"/>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77777777" w:rsidR="00296E20" w:rsidRDefault="00296E20" w:rsidP="00A43A7B"/>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7777777" w:rsidR="00296E20" w:rsidRDefault="00296E20" w:rsidP="00A43A7B"/>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77777777" w:rsidR="00296E20" w:rsidRDefault="00296E20" w:rsidP="00A43A7B"/>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77777777" w:rsidR="00296E20" w:rsidRDefault="00296E20" w:rsidP="00A43A7B"/>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77777777" w:rsidR="00296E20" w:rsidRDefault="00296E20" w:rsidP="00A43A7B"/>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77777777" w:rsidR="00383E67" w:rsidRDefault="00383E67" w:rsidP="00D42FF3"/>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7777777" w:rsidR="00383E67" w:rsidRDefault="00383E67" w:rsidP="00D42FF3"/>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77777777" w:rsidR="00383E67" w:rsidRDefault="00383E67" w:rsidP="00D42FF3"/>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6"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77777777" w:rsidR="00FC3B5D" w:rsidRDefault="00FC3B5D" w:rsidP="00A43A7B"/>
        </w:tc>
      </w:tr>
      <w:tr w:rsidR="000A3922" w14:paraId="5BBE9FDB" w14:textId="77777777" w:rsidTr="00C616B0">
        <w:trPr>
          <w:ins w:id="3" w:author="Microsoft Office User" w:date="2021-03-23T13:51:00Z"/>
        </w:trPr>
        <w:tc>
          <w:tcPr>
            <w:tcW w:w="8642" w:type="dxa"/>
          </w:tcPr>
          <w:p w14:paraId="0BE5BAC0" w14:textId="3B52DB02" w:rsidR="000A3922" w:rsidRDefault="000A3922" w:rsidP="000A3922">
            <w:pPr>
              <w:rPr>
                <w:ins w:id="4" w:author="Microsoft Office User" w:date="2021-03-23T13:51:00Z"/>
              </w:rPr>
              <w:pPrChange w:id="5" w:author="Microsoft Office User" w:date="2021-03-23T13:51:00Z">
                <w:pPr/>
              </w:pPrChange>
            </w:pPr>
            <w:ins w:id="6" w:author="Microsoft Office User" w:date="2021-03-23T13:51:00Z">
              <w:r w:rsidRPr="000A3922">
                <w:t xml:space="preserve">Do all images used in this workshop have a </w:t>
              </w:r>
            </w:ins>
            <w:ins w:id="7" w:author="Microsoft Office User" w:date="2021-03-23T13:52:00Z">
              <w:r>
                <w:fldChar w:fldCharType="begin"/>
              </w:r>
              <w:r>
                <w:instrText xml:space="preserve"> HYPERLINK "https://creativecommons.org/share-your-work/public-domain/cc0/" </w:instrText>
              </w:r>
              <w:r>
                <w:fldChar w:fldCharType="separate"/>
              </w:r>
              <w:r w:rsidRPr="000A3922">
                <w:rPr>
                  <w:rStyle w:val="Hyperlink"/>
                </w:rPr>
                <w:t>CC0 license</w:t>
              </w:r>
              <w:r>
                <w:fldChar w:fldCharType="end"/>
              </w:r>
            </w:ins>
            <w:ins w:id="8" w:author="Microsoft Office User" w:date="2021-03-23T13:51:00Z">
              <w:r w:rsidRPr="000A3922">
                <w:t>?</w:t>
              </w:r>
            </w:ins>
            <w:ins w:id="9" w:author="Microsoft Office User" w:date="2021-03-23T13:52:00Z">
              <w:r>
                <w:t xml:space="preserve"> </w:t>
              </w:r>
            </w:ins>
          </w:p>
        </w:tc>
        <w:tc>
          <w:tcPr>
            <w:tcW w:w="5387" w:type="dxa"/>
          </w:tcPr>
          <w:p w14:paraId="073A1EDC" w14:textId="77777777" w:rsidR="000A3922" w:rsidRDefault="000A3922" w:rsidP="00A43A7B">
            <w:pPr>
              <w:rPr>
                <w:ins w:id="10" w:author="Microsoft Office User" w:date="2021-03-23T13:51:00Z"/>
              </w:rPr>
            </w:pPr>
          </w:p>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77777777" w:rsidR="00FC3B5D" w:rsidRDefault="00FC3B5D" w:rsidP="00A43A7B"/>
        </w:tc>
      </w:tr>
      <w:tr w:rsidR="00FC3B5D" w14:paraId="6CCCD5B1" w14:textId="77777777" w:rsidTr="00C616B0">
        <w:tc>
          <w:tcPr>
            <w:tcW w:w="8642" w:type="dxa"/>
          </w:tcPr>
          <w:p w14:paraId="2BFA4BD7" w14:textId="382881AF" w:rsidR="00FC3B5D" w:rsidRPr="00296E20" w:rsidRDefault="00761934" w:rsidP="00A43A7B">
            <w:r>
              <w:lastRenderedPageBreak/>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pPr>
              <w:rPr>
                <w:ins w:id="11" w:author="Microsoft Office User" w:date="2021-03-23T13:52:00Z"/>
              </w:rPr>
            </w:pPr>
            <w:ins w:id="12" w:author="Microsoft Office User" w:date="2021-03-23T13:52:00Z">
              <w:r w:rsidRPr="000A3922">
                <w:t xml:space="preserve">Are all included data sets comprised of fake data or open data sets held in places like </w:t>
              </w:r>
            </w:ins>
            <w:ins w:id="13" w:author="Microsoft Office User" w:date="2021-03-23T13:53:00Z">
              <w:r>
                <w:fldChar w:fldCharType="begin"/>
              </w:r>
              <w:r>
                <w:instrText xml:space="preserve"> HYPERLINK "https://registry.opendata.aws/" </w:instrText>
              </w:r>
              <w:r>
                <w:fldChar w:fldCharType="separate"/>
              </w:r>
              <w:r w:rsidRPr="000A3922">
                <w:rPr>
                  <w:rStyle w:val="Hyperlink"/>
                </w:rPr>
                <w:t>https://registry.opendata.aws/</w:t>
              </w:r>
              <w:r>
                <w:fldChar w:fldCharType="end"/>
              </w:r>
              <w:r>
                <w:t xml:space="preserve"> </w:t>
              </w:r>
            </w:ins>
            <w:ins w:id="14" w:author="Microsoft Office User" w:date="2021-03-23T13:52:00Z">
              <w:r w:rsidRPr="000A3922">
                <w:t>(Third party data sets can be referenced in the workshop but should not be included)</w:t>
              </w:r>
            </w:ins>
          </w:p>
          <w:p w14:paraId="7E5BED27" w14:textId="37A1070C" w:rsidR="00FC3B5D" w:rsidRPr="0074575D" w:rsidRDefault="00761934" w:rsidP="000E3A53">
            <w:del w:id="15" w:author="Microsoft Office User" w:date="2021-03-23T13:52:00Z">
              <w:r w:rsidDel="000A3922">
                <w:delText xml:space="preserve">If </w:delText>
              </w:r>
              <w:r w:rsidR="00FC3B5D" w:rsidRPr="0074575D" w:rsidDel="000A3922">
                <w:delText xml:space="preserve">the workshop </w:delText>
              </w:r>
              <w:r w:rsidDel="000A3922">
                <w:delText xml:space="preserve">uses any </w:delText>
              </w:r>
              <w:r w:rsidR="00FC3B5D" w:rsidRPr="0074575D" w:rsidDel="000A3922">
                <w:delText>third-party data sets</w:delText>
              </w:r>
              <w:r w:rsidDel="000A3922">
                <w:delText xml:space="preserve">, are these referenced and do we have the rights to reference them? </w:delText>
              </w:r>
              <w:r w:rsidR="00FC3B5D" w:rsidRPr="0074575D" w:rsidDel="000A3922">
                <w:delText xml:space="preserve">For example, open data sets held in places like </w:delText>
              </w:r>
              <w:r w:rsidR="002226B1" w:rsidDel="000A3922">
                <w:fldChar w:fldCharType="begin"/>
              </w:r>
              <w:r w:rsidR="002226B1" w:rsidDel="000A3922">
                <w:delInstrText xml:space="preserve"> HYPERLINK "https://registry.opendata.aws/" </w:delInstrText>
              </w:r>
              <w:r w:rsidR="002226B1" w:rsidDel="000A3922">
                <w:fldChar w:fldCharType="separate"/>
              </w:r>
              <w:r w:rsidR="00FC3B5D" w:rsidRPr="0074575D" w:rsidDel="000A3922">
                <w:rPr>
                  <w:color w:val="0000FF"/>
                  <w:u w:val="single"/>
                </w:rPr>
                <w:delText>https://registry.opendata.aws/</w:delText>
              </w:r>
              <w:r w:rsidR="002226B1" w:rsidDel="000A3922">
                <w:rPr>
                  <w:color w:val="0000FF"/>
                  <w:u w:val="single"/>
                </w:rPr>
                <w:fldChar w:fldCharType="end"/>
              </w:r>
            </w:del>
          </w:p>
        </w:tc>
        <w:tc>
          <w:tcPr>
            <w:tcW w:w="5387" w:type="dxa"/>
          </w:tcPr>
          <w:p w14:paraId="27A5F3D8" w14:textId="77777777" w:rsidR="00FC3B5D" w:rsidRDefault="00FC3B5D" w:rsidP="00A43A7B"/>
        </w:tc>
      </w:tr>
      <w:tr w:rsidR="005C197B" w14:paraId="1CD72234" w14:textId="77777777" w:rsidTr="00C616B0">
        <w:trPr>
          <w:ins w:id="16" w:author="Microsoft Office User" w:date="2021-03-23T13:53:00Z"/>
        </w:trPr>
        <w:tc>
          <w:tcPr>
            <w:tcW w:w="8642" w:type="dxa"/>
          </w:tcPr>
          <w:p w14:paraId="5315D359" w14:textId="7F24EE49" w:rsidR="005C197B" w:rsidRPr="000A3922" w:rsidRDefault="00C91149" w:rsidP="000E3A53">
            <w:pPr>
              <w:rPr>
                <w:ins w:id="17" w:author="Microsoft Office User" w:date="2021-03-23T13:53:00Z"/>
              </w:rPr>
            </w:pPr>
            <w:ins w:id="18" w:author="Microsoft Office User" w:date="2021-03-23T13:54:00Z">
              <w:r w:rsidRPr="00C91149">
                <w:t>Is the workshop self-contained? (Will th</w:t>
              </w:r>
              <w:r>
                <w:t xml:space="preserve">e </w:t>
              </w:r>
              <w:r w:rsidRPr="00C91149">
                <w:t>workshop function/can it be delivered if your personal accounts are lost)</w:t>
              </w:r>
            </w:ins>
          </w:p>
        </w:tc>
        <w:tc>
          <w:tcPr>
            <w:tcW w:w="5387" w:type="dxa"/>
          </w:tcPr>
          <w:p w14:paraId="0759D899" w14:textId="77777777" w:rsidR="005C197B" w:rsidRDefault="005C197B" w:rsidP="00A43A7B">
            <w:pPr>
              <w:rPr>
                <w:ins w:id="19" w:author="Microsoft Office User" w:date="2021-03-23T13:53:00Z"/>
              </w:rPr>
            </w:pPr>
          </w:p>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4F67DF" w14:paraId="54FC5A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7777777" w:rsidR="004F67DF" w:rsidRDefault="004F67DF" w:rsidP="00A43A7B"/>
        </w:tc>
      </w:tr>
      <w:tr w:rsidR="004F67DF" w14:paraId="1313B4A8" w14:textId="77777777" w:rsidTr="00C616B0">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77777777" w:rsidR="004F67DF" w:rsidRDefault="004F67DF" w:rsidP="00A43A7B"/>
        </w:tc>
      </w:tr>
      <w:tr w:rsidR="004F67DF" w14:paraId="3AA4BD4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77777777" w:rsidR="004F67DF" w:rsidRDefault="004F67DF" w:rsidP="00A43A7B"/>
        </w:tc>
      </w:tr>
      <w:tr w:rsidR="004F67DF" w14:paraId="18A567A9" w14:textId="77777777" w:rsidTr="00C616B0">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77777777" w:rsidR="004F67DF" w:rsidRDefault="004F67DF" w:rsidP="00A43A7B"/>
        </w:tc>
      </w:tr>
      <w:tr w:rsidR="00A83E9C" w14:paraId="1DBA7F22"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77777777" w:rsidR="00A83E9C" w:rsidRDefault="00A83E9C" w:rsidP="00A43A7B"/>
        </w:tc>
      </w:tr>
      <w:tr w:rsidR="00A83E9C" w14:paraId="6C9C5D26" w14:textId="77777777" w:rsidTr="00C616B0">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77777777" w:rsidR="00A83E9C" w:rsidRDefault="00A83E9C" w:rsidP="00A43A7B"/>
        </w:tc>
      </w:tr>
      <w:tr w:rsidR="00761934" w14:paraId="3D71752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77777777" w:rsidR="00761934" w:rsidRDefault="00761934" w:rsidP="00A43A7B"/>
        </w:tc>
      </w:tr>
      <w:tr w:rsidR="00A83E9C" w14:paraId="200416CF" w14:textId="77777777" w:rsidTr="00C616B0">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77777777" w:rsidR="00A83E9C" w:rsidRDefault="00A83E9C" w:rsidP="00A43A7B"/>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lastRenderedPageBreak/>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17"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77777777" w:rsidR="00A83E9C" w:rsidRDefault="00A83E9C" w:rsidP="00A43A7B"/>
        </w:tc>
      </w:tr>
      <w:tr w:rsidR="00A83E9C" w14:paraId="54559265" w14:textId="77777777" w:rsidTr="00C616B0">
        <w:tc>
          <w:tcPr>
            <w:tcW w:w="8642" w:type="dxa"/>
          </w:tcPr>
          <w:p w14:paraId="42EA69BC" w14:textId="49F61777" w:rsidR="00FF4095" w:rsidRDefault="00FF4095" w:rsidP="000E3A53">
            <w:pPr>
              <w:rPr>
                <w:ins w:id="20" w:author="Microsoft Office User" w:date="2021-03-23T13:54:00Z"/>
              </w:rPr>
            </w:pPr>
            <w:ins w:id="21" w:author="Microsoft Office User" w:date="2021-03-23T13:54:00Z">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ins>
            <w:ins w:id="22" w:author="Microsoft Office User" w:date="2021-03-23T13:55:00Z">
              <w:r>
                <w:fldChar w:fldCharType="begin"/>
              </w:r>
              <w:r>
                <w:instrText xml:space="preserve"> HYPERLINK "https://w.amazon.com/bin/view/Open_Source/Hello/" </w:instrText>
              </w:r>
              <w:r>
                <w:fldChar w:fldCharType="separate"/>
              </w:r>
              <w:r w:rsidRPr="00FF4095">
                <w:rPr>
                  <w:rStyle w:val="Hyperlink"/>
                </w:rPr>
                <w:t>https://w.amazon.com/?Open_Source/Distributions</w:t>
              </w:r>
              <w:r>
                <w:fldChar w:fldCharType="end"/>
              </w:r>
            </w:ins>
          </w:p>
          <w:p w14:paraId="5D007F19" w14:textId="6B65FEBC" w:rsidR="00A83E9C" w:rsidDel="00FF4095" w:rsidRDefault="00ED025E" w:rsidP="000E3A53">
            <w:pPr>
              <w:rPr>
                <w:del w:id="23" w:author="Microsoft Office User" w:date="2021-03-23T13:54:00Z"/>
              </w:rPr>
            </w:pPr>
            <w:del w:id="24" w:author="Microsoft Office User" w:date="2021-03-23T13:54:00Z">
              <w:r w:rsidDel="00FF4095">
                <w:delText xml:space="preserve">If </w:delText>
              </w:r>
              <w:r w:rsidR="00A83E9C" w:rsidRPr="0074575D" w:rsidDel="00FF4095">
                <w:delText xml:space="preserve">AWS-provided code </w:delText>
              </w:r>
              <w:r w:rsidR="00A83E9C" w:rsidRPr="00A83E9C" w:rsidDel="00FF4095">
                <w:rPr>
                  <w:i/>
                  <w:iCs/>
                </w:rPr>
                <w:delText>include</w:delText>
              </w:r>
              <w:r w:rsidDel="00FF4095">
                <w:rPr>
                  <w:i/>
                  <w:iCs/>
                </w:rPr>
                <w:delText>s</w:delText>
              </w:r>
              <w:r w:rsidR="00A83E9C" w:rsidRPr="0074575D" w:rsidDel="00FF4095">
                <w:delText xml:space="preserve"> any third-party code</w:delText>
              </w:r>
              <w:r w:rsidDel="00FF4095">
                <w:delText xml:space="preserve">, does the </w:delText>
              </w:r>
              <w:r w:rsidR="00A83E9C" w:rsidRPr="0074575D" w:rsidDel="00FF4095">
                <w:delText xml:space="preserve">license for </w:delText>
              </w:r>
              <w:r w:rsidDel="00FF4095">
                <w:delText xml:space="preserve">that </w:delText>
              </w:r>
              <w:r w:rsidR="00A83E9C" w:rsidRPr="0074575D" w:rsidDel="00FF4095">
                <w:delText>third-party code allow Amazon/AWS to include this code in a workshop scenario</w:delText>
              </w:r>
              <w:r w:rsidDel="00FF4095">
                <w:delText>?</w:delText>
              </w:r>
              <w:r w:rsidR="00A83E9C" w:rsidRPr="0074575D" w:rsidDel="00FF4095">
                <w:delText xml:space="preserve"> If you’re unsure, flag this and ask Legal via</w:delText>
              </w:r>
              <w:r w:rsidR="00A83E9C" w:rsidDel="00FF4095">
                <w:delText xml:space="preserve">: </w:delText>
              </w:r>
            </w:del>
          </w:p>
          <w:p w14:paraId="25CBD477" w14:textId="7A9BAB23" w:rsidR="00A83E9C" w:rsidRPr="00296E20" w:rsidRDefault="00A83E9C" w:rsidP="000E3A53">
            <w:del w:id="25" w:author="Microsoft Office User" w:date="2021-03-23T13:54:00Z">
              <w:r w:rsidRPr="000E3A53" w:rsidDel="00FF4095">
                <w:delText>https://legal.amazon.com/sites/AWS-Collab/agreementresources/Sherpa/SitePages/Home.aspx</w:delText>
              </w:r>
            </w:del>
          </w:p>
        </w:tc>
        <w:tc>
          <w:tcPr>
            <w:tcW w:w="5245" w:type="dxa"/>
          </w:tcPr>
          <w:p w14:paraId="17A29C5E" w14:textId="77777777" w:rsidR="00A83E9C" w:rsidRDefault="00A83E9C" w:rsidP="00A43A7B"/>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18"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77777777" w:rsidR="00ED025E" w:rsidRDefault="00ED025E" w:rsidP="00A43A7B"/>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19" w:history="1">
              <w:r w:rsidR="00A83E9C" w:rsidRPr="00ED025E">
                <w:rPr>
                  <w:color w:val="0000FF"/>
                  <w:u w:val="single"/>
                </w:rPr>
                <w:t>https://legal.amazon.com/sites/AWS-Collab/agreementresources/Sherpa/SitePages/Home.aspx</w:t>
              </w:r>
            </w:hyperlink>
          </w:p>
        </w:tc>
        <w:tc>
          <w:tcPr>
            <w:tcW w:w="5245" w:type="dxa"/>
          </w:tcPr>
          <w:p w14:paraId="70C3DD83" w14:textId="77777777" w:rsidR="00A83E9C" w:rsidRDefault="00A83E9C" w:rsidP="00A43A7B"/>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0"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77777777" w:rsidR="00A83E9C" w:rsidRDefault="00A83E9C" w:rsidP="00A43A7B"/>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77777777" w:rsidR="00A83E9C" w:rsidRDefault="00A83E9C" w:rsidP="00A43A7B"/>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77777777"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lastRenderedPageBreak/>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ins w:id="26" w:author="Microsoft Office User" w:date="2021-03-23T13:55:00Z">
        <w:r w:rsidR="00FB1A79">
          <w:rPr>
            <w:rFonts w:eastAsia="Times New Roman"/>
          </w:rPr>
          <w:t xml:space="preserve"> and Inclusion</w:t>
        </w:r>
      </w:ins>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77777777" w:rsidR="00A83E9C" w:rsidRDefault="00A83E9C" w:rsidP="00A43A7B"/>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77777777" w:rsidR="00A83E9C" w:rsidRDefault="00A83E9C" w:rsidP="00A43A7B"/>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7777777" w:rsidR="00A83E9C" w:rsidRDefault="00A83E9C" w:rsidP="00A43A7B"/>
        </w:tc>
      </w:tr>
      <w:tr w:rsidR="00FB1A79" w14:paraId="7B4E3832" w14:textId="77777777" w:rsidTr="00C616B0">
        <w:trPr>
          <w:ins w:id="27" w:author="Microsoft Office User" w:date="2021-03-23T13:56:00Z"/>
        </w:trPr>
        <w:tc>
          <w:tcPr>
            <w:tcW w:w="8642" w:type="dxa"/>
          </w:tcPr>
          <w:p w14:paraId="0568AB70" w14:textId="77777777" w:rsidR="00FB1A79" w:rsidRDefault="00FB1A79" w:rsidP="00A83E9C">
            <w:pPr>
              <w:rPr>
                <w:ins w:id="28" w:author="Microsoft Office User" w:date="2021-03-23T14:19:00Z"/>
              </w:rPr>
            </w:pPr>
            <w:ins w:id="29" w:author="Microsoft Office User" w:date="2021-03-23T14:18:00Z">
              <w:r>
                <w:t xml:space="preserve">Does the workshop content adhere to Amazon’s </w:t>
              </w:r>
              <w:r>
                <w:fldChar w:fldCharType="begin"/>
              </w:r>
              <w:r>
                <w:instrText xml:space="preserve"> HYPERLINK "https://w.amazon.com/bin/view/EE/Programs/Inclusive_Tech/Guidelines" </w:instrText>
              </w:r>
              <w:r>
                <w:fldChar w:fldCharType="separate"/>
              </w:r>
              <w:r w:rsidRPr="00FB1A79">
                <w:rPr>
                  <w:rStyle w:val="Hyperlink"/>
                </w:rPr>
                <w:t>Inclusive Tech Guidelines</w:t>
              </w:r>
              <w:r>
                <w:fldChar w:fldCharType="end"/>
              </w:r>
              <w:r>
                <w:t>?</w:t>
              </w:r>
            </w:ins>
          </w:p>
          <w:p w14:paraId="64440BB1" w14:textId="7E539E1E" w:rsidR="00FB1A79" w:rsidRDefault="00FB1A79" w:rsidP="00FB1A79">
            <w:pPr>
              <w:pStyle w:val="ListParagraph"/>
              <w:numPr>
                <w:ilvl w:val="0"/>
                <w:numId w:val="15"/>
              </w:numPr>
              <w:rPr>
                <w:ins w:id="30" w:author="Microsoft Office User" w:date="2021-03-23T13:56:00Z"/>
              </w:rPr>
              <w:pPrChange w:id="31" w:author="Microsoft Office User" w:date="2021-03-23T14:20:00Z">
                <w:pPr/>
              </w:pPrChange>
            </w:pPr>
            <w:ins w:id="32" w:author="Microsoft Office User" w:date="2021-03-23T14:20:00Z">
              <w:r>
                <w:t>e.g.: Do not use</w:t>
              </w:r>
            </w:ins>
            <w:ins w:id="33" w:author="Microsoft Office User" w:date="2021-03-23T14:21:00Z">
              <w:r>
                <w:t xml:space="preserve"> terms such as</w:t>
              </w:r>
            </w:ins>
            <w:ins w:id="34" w:author="Microsoft Office User" w:date="2021-03-23T14:20:00Z">
              <w:r>
                <w:t xml:space="preserve"> blacklist/whitelist, master/slave, etc. </w:t>
              </w:r>
            </w:ins>
          </w:p>
        </w:tc>
        <w:tc>
          <w:tcPr>
            <w:tcW w:w="5245" w:type="dxa"/>
          </w:tcPr>
          <w:p w14:paraId="2181600B" w14:textId="77777777" w:rsidR="00FB1A79" w:rsidRDefault="00FB1A79" w:rsidP="00A43A7B">
            <w:pPr>
              <w:rPr>
                <w:ins w:id="35" w:author="Microsoft Office User" w:date="2021-03-23T13:56:00Z"/>
              </w:rPr>
            </w:pPr>
          </w:p>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lastRenderedPageBreak/>
              <w:t>The Aws-workshop-template ships with English and French as defaults, to show how multi-language works. Sometimes workshop owners leave the French default pages in place.</w:t>
            </w:r>
          </w:p>
        </w:tc>
        <w:tc>
          <w:tcPr>
            <w:tcW w:w="5103" w:type="dxa"/>
          </w:tcPr>
          <w:p w14:paraId="070AF292" w14:textId="77777777" w:rsidR="00A83E9C" w:rsidRDefault="00A83E9C" w:rsidP="00A43A7B"/>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4"/>
  </w:num>
  <w:num w:numId="4">
    <w:abstractNumId w:val="12"/>
  </w:num>
  <w:num w:numId="5">
    <w:abstractNumId w:val="13"/>
  </w:num>
  <w:num w:numId="6">
    <w:abstractNumId w:val="5"/>
  </w:num>
  <w:num w:numId="7">
    <w:abstractNumId w:val="11"/>
  </w:num>
  <w:num w:numId="8">
    <w:abstractNumId w:val="6"/>
  </w:num>
  <w:num w:numId="9">
    <w:abstractNumId w:val="1"/>
  </w:num>
  <w:num w:numId="10">
    <w:abstractNumId w:val="8"/>
  </w:num>
  <w:num w:numId="11">
    <w:abstractNumId w:val="8"/>
    <w:lvlOverride w:ilvl="0">
      <w:startOverride w:val="1"/>
    </w:lvlOverride>
  </w:num>
  <w:num w:numId="12">
    <w:abstractNumId w:val="7"/>
  </w:num>
  <w:num w:numId="13">
    <w:abstractNumId w:val="0"/>
  </w:num>
  <w:num w:numId="14">
    <w:abstractNumId w:val="9"/>
  </w:num>
  <w:num w:numId="15">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A3922"/>
    <w:rsid w:val="000D6705"/>
    <w:rsid w:val="000E3A53"/>
    <w:rsid w:val="002226B1"/>
    <w:rsid w:val="00296E20"/>
    <w:rsid w:val="00383E67"/>
    <w:rsid w:val="00415853"/>
    <w:rsid w:val="00421E33"/>
    <w:rsid w:val="004279D7"/>
    <w:rsid w:val="00453D9A"/>
    <w:rsid w:val="004E36E4"/>
    <w:rsid w:val="004F67DF"/>
    <w:rsid w:val="005C197B"/>
    <w:rsid w:val="00707278"/>
    <w:rsid w:val="0074575D"/>
    <w:rsid w:val="00761934"/>
    <w:rsid w:val="007B6CED"/>
    <w:rsid w:val="00876607"/>
    <w:rsid w:val="008E2F12"/>
    <w:rsid w:val="008E6C5E"/>
    <w:rsid w:val="00947BA9"/>
    <w:rsid w:val="0095724D"/>
    <w:rsid w:val="009A73A7"/>
    <w:rsid w:val="009E73A9"/>
    <w:rsid w:val="00A83E9C"/>
    <w:rsid w:val="00B458FA"/>
    <w:rsid w:val="00BF6CF6"/>
    <w:rsid w:val="00C0326F"/>
    <w:rsid w:val="00C616B0"/>
    <w:rsid w:val="00C91149"/>
    <w:rsid w:val="00CD0B4E"/>
    <w:rsid w:val="00D32AC4"/>
    <w:rsid w:val="00D42FF3"/>
    <w:rsid w:val="00D4334D"/>
    <w:rsid w:val="00DA5541"/>
    <w:rsid w:val="00ED025E"/>
    <w:rsid w:val="00ED6323"/>
    <w:rsid w:val="00F65A35"/>
    <w:rsid w:val="00F66847"/>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view/AWS/Teams/SA/Customer_Engagements/workshops/"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ithub.com/aws/mit-0" TargetMode="External"/><Relationship Id="rId2" Type="http://schemas.openxmlformats.org/officeDocument/2006/relationships/numbering" Target="numbering.xml"/><Relationship Id="rId16" Type="http://schemas.openxmlformats.org/officeDocument/2006/relationships/hyperlink" Target="https://googleimagesearch.com/?term=penguin" TargetMode="External"/><Relationship Id="rId20" Type="http://schemas.openxmlformats.org/officeDocument/2006/relationships/hyperlink" Target="https://w.amazon.com/?Open_Source/Open_Sourcing"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5" Type="http://schemas.openxmlformats.org/officeDocument/2006/relationships/webSettings" Target="webSettings.xml"/><Relationship Id="rId15" Type="http://schemas.openxmlformats.org/officeDocument/2006/relationships/hyperlink" Target="https://issues.amazon.com/issues/create?template=fe213816-f990-466a-962c-6f1ffc895167" TargetMode="External"/><Relationship Id="rId23" Type="http://schemas.openxmlformats.org/officeDocument/2006/relationships/theme" Target="theme/theme1.xml"/><Relationship Id="rId10" Type="http://schemas.openxmlformats.org/officeDocument/2006/relationships/hyperlink" Target="https://github.com/gohugoio/hugo/releases/tag/v0.74.3" TargetMode="External"/><Relationship Id="rId19" Type="http://schemas.openxmlformats.org/officeDocument/2006/relationships/hyperlink" Target="https://legal.amazon.com/sites/AWS-Collab/agreementresources/Sherpa/SitePages/Home.aspx"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mailto:aws-workshops@amazon.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Microsoft Office User</cp:lastModifiedBy>
  <cp:revision>2</cp:revision>
  <dcterms:created xsi:type="dcterms:W3CDTF">2021-03-23T21:22:00Z</dcterms:created>
  <dcterms:modified xsi:type="dcterms:W3CDTF">2021-03-23T21:22:00Z</dcterms:modified>
</cp:coreProperties>
</file>